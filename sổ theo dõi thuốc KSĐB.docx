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ABD" w:rsidRPr="00F91ABD" w:rsidRDefault="00F91ABD" w:rsidP="00F91ABD">
      <w:pPr>
        <w:shd w:val="clear" w:color="auto" w:fill="FFFFFF"/>
        <w:spacing w:after="0" w:line="234" w:lineRule="atLeast"/>
        <w:jc w:val="center"/>
        <w:rPr>
          <w:del w:id="0" w:author="BASICA-PC" w:date="2024-12-10T10:48:00Z"/>
          <w:rFonts w:ascii="Arial" w:eastAsia="Times New Roman" w:hAnsi="Arial" w:cs="Arial"/>
          <w:color w:val="000000"/>
          <w:sz w:val="18"/>
          <w:szCs w:val="18"/>
        </w:rPr>
      </w:pPr>
      <w:bookmarkStart w:id="1" w:name="chuong_pl_9"/>
      <w:del w:id="2" w:author="BASICA-PC" w:date="2024-12-10T10:48:00Z">
        <w:r w:rsidRPr="00F91ABD">
          <w:rPr>
            <w:rFonts w:ascii="Arial" w:eastAsia="Times New Roman" w:hAnsi="Arial" w:cs="Arial"/>
            <w:b/>
            <w:bCs/>
            <w:sz w:val="18"/>
            <w:szCs w:val="18"/>
            <w:lang w:val="vi-VN"/>
          </w:rPr>
          <w:delText>PHỤ LỤC VIII</w:delText>
        </w:r>
        <w:bookmarkEnd w:id="1"/>
      </w:del>
    </w:p>
    <w:p w:rsidR="00F91ABD" w:rsidRDefault="00F91ABD" w:rsidP="00F91ABD">
      <w:pPr>
        <w:shd w:val="clear" w:color="auto" w:fill="FFFFFF"/>
        <w:spacing w:after="0" w:line="234" w:lineRule="atLeast"/>
        <w:jc w:val="center"/>
        <w:rPr>
          <w:del w:id="3" w:author="BASICA-PC" w:date="2024-12-10T10:48:00Z"/>
          <w:rFonts w:ascii="Arial" w:eastAsia="Times New Roman" w:hAnsi="Arial" w:cs="Arial"/>
          <w:i/>
          <w:iCs/>
          <w:sz w:val="20"/>
          <w:szCs w:val="20"/>
        </w:rPr>
      </w:pPr>
      <w:bookmarkStart w:id="4" w:name="chuong_pl_9_name"/>
      <w:del w:id="5" w:author="BASICA-PC" w:date="2024-12-10T10:48:00Z">
        <w:r w:rsidRPr="00F91ABD">
          <w:rPr>
            <w:rFonts w:ascii="Arial" w:eastAsia="Times New Roman" w:hAnsi="Arial" w:cs="Arial"/>
            <w:sz w:val="20"/>
            <w:szCs w:val="20"/>
            <w:lang w:val="vi-VN"/>
          </w:rPr>
          <w:delText>MẪU SỔ THEO DÕI XUẤT, NHẬP, TỒN KHO THUỐC GÂY NGHIỆN, THUỐC HƯỚNG THẦN, THUỐC TIỀN CHẤT, NGUYÊN LIỆU LÀM THUỐC LÀ DƯỢC CHẤT GÂY NGHIỆN, DƯỢC CHẤT HƯỚNG THẦN, TIỀN CHẤT DÙNG LÀM THUỐC, THUỐC PHÓNG XẠ</w:delText>
        </w:r>
        <w:bookmarkEnd w:id="4"/>
        <w:r w:rsidRPr="00F91ABD">
          <w:rPr>
            <w:rFonts w:ascii="Arial" w:eastAsia="Times New Roman" w:hAnsi="Arial" w:cs="Arial"/>
            <w:sz w:val="20"/>
            <w:szCs w:val="20"/>
          </w:rPr>
          <w:br/>
        </w:r>
        <w:r w:rsidRPr="00F91ABD">
          <w:rPr>
            <w:rFonts w:ascii="Arial" w:eastAsia="Times New Roman" w:hAnsi="Arial" w:cs="Arial"/>
            <w:i/>
            <w:iCs/>
            <w:sz w:val="20"/>
            <w:szCs w:val="20"/>
            <w:lang w:val="vi-VN"/>
          </w:rPr>
          <w:delText>(Kèm theo Thông tư số:</w:delText>
        </w:r>
        <w:r w:rsidRPr="00F91ABD">
          <w:rPr>
            <w:rFonts w:ascii="Arial" w:eastAsia="Times New Roman" w:hAnsi="Arial" w:cs="Arial"/>
            <w:i/>
            <w:iCs/>
            <w:sz w:val="20"/>
            <w:szCs w:val="20"/>
          </w:rPr>
          <w:delText>     </w:delText>
        </w:r>
        <w:r w:rsidRPr="00F91ABD">
          <w:rPr>
            <w:rFonts w:ascii="Arial" w:eastAsia="Times New Roman" w:hAnsi="Arial" w:cs="Arial"/>
            <w:i/>
            <w:iCs/>
            <w:sz w:val="20"/>
            <w:szCs w:val="20"/>
            <w:lang w:val="vi-VN"/>
          </w:rPr>
          <w:delText> /2017/TT-BYT ngày </w:delText>
        </w:r>
        <w:r w:rsidRPr="00F91ABD">
          <w:rPr>
            <w:rFonts w:ascii="Arial" w:eastAsia="Times New Roman" w:hAnsi="Arial" w:cs="Arial"/>
            <w:i/>
            <w:iCs/>
            <w:sz w:val="20"/>
            <w:szCs w:val="20"/>
          </w:rPr>
          <w:delText>    </w:delText>
        </w:r>
        <w:r w:rsidRPr="00F91ABD">
          <w:rPr>
            <w:rFonts w:ascii="Arial" w:eastAsia="Times New Roman" w:hAnsi="Arial" w:cs="Arial"/>
            <w:i/>
            <w:iCs/>
            <w:sz w:val="20"/>
            <w:szCs w:val="20"/>
            <w:lang w:val="vi-VN"/>
          </w:rPr>
          <w:delText>tháng </w:delText>
        </w:r>
        <w:r w:rsidRPr="00F91ABD">
          <w:rPr>
            <w:rFonts w:ascii="Arial" w:eastAsia="Times New Roman" w:hAnsi="Arial" w:cs="Arial"/>
            <w:i/>
            <w:iCs/>
            <w:sz w:val="20"/>
            <w:szCs w:val="20"/>
          </w:rPr>
          <w:delText>    </w:delText>
        </w:r>
        <w:r w:rsidRPr="00F91ABD">
          <w:rPr>
            <w:rFonts w:ascii="Arial" w:eastAsia="Times New Roman" w:hAnsi="Arial" w:cs="Arial"/>
            <w:i/>
            <w:iCs/>
            <w:sz w:val="20"/>
            <w:szCs w:val="20"/>
            <w:lang w:val="vi-VN"/>
          </w:rPr>
          <w:delText>năm 2017 của Bộ trưởng Bộ Y tế)</w:delText>
        </w:r>
      </w:del>
    </w:p>
    <w:p w:rsidR="00F91ABD" w:rsidRDefault="00F91ABD" w:rsidP="00F91ABD">
      <w:pPr>
        <w:shd w:val="clear" w:color="auto" w:fill="FFFFFF"/>
        <w:spacing w:after="0" w:line="234" w:lineRule="atLeast"/>
        <w:jc w:val="center"/>
        <w:rPr>
          <w:del w:id="6" w:author="BASICA-PC" w:date="2024-12-10T10:48:00Z"/>
          <w:rFonts w:ascii="Arial" w:eastAsia="Times New Roman" w:hAnsi="Arial" w:cs="Arial"/>
          <w:i/>
          <w:iCs/>
          <w:sz w:val="20"/>
          <w:szCs w:val="20"/>
        </w:rPr>
      </w:pPr>
    </w:p>
    <w:p w:rsidR="00F91ABD" w:rsidRDefault="00F91ABD" w:rsidP="00F91ABD">
      <w:pPr>
        <w:shd w:val="clear" w:color="auto" w:fill="FFFFFF"/>
        <w:spacing w:after="0" w:line="234" w:lineRule="atLeast"/>
        <w:jc w:val="center"/>
        <w:rPr>
          <w:del w:id="7" w:author="BASICA-PC" w:date="2024-12-10T10:48:00Z"/>
          <w:rFonts w:ascii="Arial" w:eastAsia="Times New Roman" w:hAnsi="Arial" w:cs="Arial"/>
          <w:i/>
          <w:iCs/>
          <w:sz w:val="20"/>
          <w:szCs w:val="20"/>
        </w:rPr>
      </w:pPr>
    </w:p>
    <w:p w:rsidR="00F91ABD" w:rsidRDefault="00F91ABD" w:rsidP="00F91ABD">
      <w:pPr>
        <w:shd w:val="clear" w:color="auto" w:fill="FFFFFF"/>
        <w:spacing w:after="0" w:line="234" w:lineRule="atLeast"/>
        <w:rPr>
          <w:del w:id="8" w:author="BASICA-PC" w:date="2024-12-10T10:48:00Z"/>
          <w:rFonts w:ascii="Arial" w:eastAsia="Times New Roman" w:hAnsi="Arial" w:cs="Arial"/>
          <w:i/>
          <w:iCs/>
          <w:sz w:val="20"/>
          <w:szCs w:val="20"/>
        </w:rPr>
      </w:pPr>
      <w:del w:id="9" w:author="BASICA-PC" w:date="2024-12-10T10:48:00Z">
        <w:r>
          <w:rPr>
            <w:rFonts w:ascii="Arial" w:eastAsia="Times New Roman" w:hAnsi="Arial" w:cs="Arial"/>
            <w:i/>
            <w:iCs/>
            <w:sz w:val="20"/>
            <w:szCs w:val="20"/>
          </w:rPr>
          <w:delText>TRANG BÌA:</w:delText>
        </w:r>
      </w:del>
    </w:p>
    <w:tbl>
      <w:tblPr>
        <w:tblStyle w:val="TableGrid"/>
        <w:tblpPr w:leftFromText="180" w:rightFromText="180" w:vertAnchor="text" w:horzAnchor="margin" w:tblpY="-224"/>
        <w:tblW w:w="13267" w:type="dxa"/>
        <w:tblLook w:val="04A0" w:firstRow="1" w:lastRow="0" w:firstColumn="1" w:lastColumn="0" w:noHBand="0" w:noVBand="1"/>
        <w:tblPrChange w:id="10" w:author="BASICA-PC" w:date="2024-12-10T10:48:00Z">
          <w:tblPr>
            <w:tblStyle w:val="TableGrid"/>
            <w:tblW w:w="0" w:type="auto"/>
            <w:tblLook w:val="04A0" w:firstRow="1" w:lastRow="0" w:firstColumn="1" w:lastColumn="0" w:noHBand="0" w:noVBand="1"/>
          </w:tblPr>
        </w:tblPrChange>
      </w:tblPr>
      <w:tblGrid>
        <w:gridCol w:w="13267"/>
        <w:tblGridChange w:id="11">
          <w:tblGrid>
            <w:gridCol w:w="9576"/>
          </w:tblGrid>
        </w:tblGridChange>
      </w:tblGrid>
      <w:tr w:rsidR="002A7DB3" w:rsidTr="002A7DB3">
        <w:trPr>
          <w:trHeight w:val="9559"/>
        </w:trPr>
        <w:tc>
          <w:tcPr>
            <w:tcW w:w="13267" w:type="dxa"/>
            <w:tcPrChange w:id="12" w:author="BASICA-PC" w:date="2024-12-10T10:48:00Z">
              <w:tcPr>
                <w:tcW w:w="9576" w:type="dxa"/>
              </w:tcPr>
            </w:tcPrChange>
          </w:tcPr>
          <w:p w:rsidR="002A7DB3" w:rsidRPr="002A7DB3" w:rsidRDefault="002A7DB3" w:rsidP="002A7DB3">
            <w:pPr>
              <w:shd w:val="clear" w:color="auto" w:fill="FFFFFF"/>
              <w:spacing w:before="120" w:after="120" w:line="234" w:lineRule="atLeast"/>
              <w:rPr>
                <w:rFonts w:ascii="Arial" w:hAnsi="Arial"/>
                <w:b/>
                <w:color w:val="000000"/>
                <w:sz w:val="28"/>
                <w:rPrChange w:id="13" w:author="BASICA-PC" w:date="2024-12-10T10:48:00Z">
                  <w:rPr>
                    <w:rFonts w:ascii="Arial" w:hAnsi="Arial"/>
                    <w:color w:val="000000"/>
                    <w:sz w:val="18"/>
                  </w:rPr>
                </w:rPrChange>
              </w:rPr>
              <w:pPrChange w:id="14" w:author="BASICA-PC" w:date="2024-12-10T10:48:00Z">
                <w:pPr>
                  <w:shd w:val="clear" w:color="auto" w:fill="FFFFFF"/>
                  <w:spacing w:before="120" w:after="120" w:line="234" w:lineRule="atLeast"/>
                </w:pPr>
              </w:pPrChange>
            </w:pPr>
            <w:r w:rsidRPr="002A7DB3">
              <w:rPr>
                <w:rFonts w:ascii="Arial" w:hAnsi="Arial"/>
                <w:sz w:val="32"/>
                <w:lang w:val="vi-VN"/>
                <w:rPrChange w:id="15" w:author="BASICA-PC" w:date="2024-12-10T10:48:00Z">
                  <w:rPr>
                    <w:rFonts w:ascii="Arial" w:hAnsi="Arial"/>
                    <w:sz w:val="20"/>
                    <w:lang w:val="vi-VN"/>
                  </w:rPr>
                </w:rPrChange>
              </w:rPr>
              <w:t>Tên cơ sở: </w:t>
            </w:r>
            <w:r w:rsidRPr="002A7DB3">
              <w:rPr>
                <w:rFonts w:ascii="Arial" w:hAnsi="Arial"/>
                <w:b/>
                <w:sz w:val="32"/>
              </w:rPr>
              <w:t>NHÀ THUỐC SỐ 36</w:t>
            </w:r>
          </w:p>
          <w:p w:rsidR="002A7DB3" w:rsidRPr="002A7DB3" w:rsidRDefault="002A7DB3" w:rsidP="002A7DB3">
            <w:pPr>
              <w:shd w:val="clear" w:color="auto" w:fill="FFFFFF"/>
              <w:spacing w:before="120" w:after="120" w:line="234" w:lineRule="atLeast"/>
              <w:rPr>
                <w:rFonts w:ascii="Arial" w:hAnsi="Arial"/>
                <w:color w:val="000000"/>
                <w:sz w:val="28"/>
                <w:rPrChange w:id="16" w:author="BASICA-PC" w:date="2024-12-10T10:48:00Z">
                  <w:rPr>
                    <w:rFonts w:ascii="Arial" w:hAnsi="Arial"/>
                    <w:color w:val="000000"/>
                    <w:sz w:val="18"/>
                  </w:rPr>
                </w:rPrChange>
              </w:rPr>
              <w:pPrChange w:id="17" w:author="BASICA-PC" w:date="2024-12-10T10:48:00Z">
                <w:pPr>
                  <w:shd w:val="clear" w:color="auto" w:fill="FFFFFF"/>
                  <w:spacing w:before="120" w:after="120" w:line="234" w:lineRule="atLeast"/>
                </w:pPr>
              </w:pPrChange>
            </w:pPr>
            <w:r w:rsidRPr="002A7DB3">
              <w:rPr>
                <w:rFonts w:ascii="Arial" w:hAnsi="Arial"/>
                <w:sz w:val="32"/>
                <w:lang w:val="vi-VN"/>
                <w:rPrChange w:id="18" w:author="BASICA-PC" w:date="2024-12-10T10:48:00Z">
                  <w:rPr>
                    <w:rFonts w:ascii="Arial" w:hAnsi="Arial"/>
                    <w:sz w:val="20"/>
                    <w:lang w:val="vi-VN"/>
                  </w:rPr>
                </w:rPrChange>
              </w:rPr>
              <w:t>Địa chỉ: </w:t>
            </w:r>
            <w:r>
              <w:rPr>
                <w:rFonts w:ascii="Arial" w:hAnsi="Arial"/>
                <w:sz w:val="32"/>
              </w:rPr>
              <w:t xml:space="preserve">01 Hai Bà Trưng, phường 1, thị xã Quảng Trị, tỉnh </w:t>
            </w:r>
            <w:r>
              <w:rPr>
                <w:rFonts w:ascii="Arial" w:hAnsi="Arial"/>
                <w:sz w:val="32"/>
              </w:rPr>
              <w:t>Quảng Trị</w:t>
            </w:r>
          </w:p>
          <w:p w:rsidR="002A7DB3" w:rsidRPr="002A7DB3" w:rsidRDefault="002A7DB3" w:rsidP="002A7DB3">
            <w:pPr>
              <w:shd w:val="clear" w:color="auto" w:fill="FFFFFF"/>
              <w:spacing w:before="120" w:after="120" w:line="234" w:lineRule="atLeast"/>
              <w:rPr>
                <w:rFonts w:ascii="Arial" w:hAnsi="Arial"/>
                <w:sz w:val="32"/>
                <w:rPrChange w:id="19" w:author="BASICA-PC" w:date="2024-12-10T10:48:00Z">
                  <w:rPr>
                    <w:rFonts w:ascii="Arial" w:hAnsi="Arial"/>
                    <w:sz w:val="20"/>
                  </w:rPr>
                </w:rPrChange>
              </w:rPr>
              <w:pPrChange w:id="20" w:author="BASICA-PC" w:date="2024-12-10T10:48:00Z">
                <w:pPr>
                  <w:shd w:val="clear" w:color="auto" w:fill="FFFFFF"/>
                  <w:spacing w:before="120" w:after="120" w:line="234" w:lineRule="atLeast"/>
                </w:pPr>
              </w:pPrChange>
            </w:pPr>
            <w:r w:rsidRPr="002A7DB3">
              <w:rPr>
                <w:rFonts w:ascii="Arial" w:hAnsi="Arial"/>
                <w:sz w:val="32"/>
                <w:lang w:val="vi-VN"/>
                <w:rPrChange w:id="21" w:author="BASICA-PC" w:date="2024-12-10T10:48:00Z">
                  <w:rPr>
                    <w:rFonts w:ascii="Arial" w:hAnsi="Arial"/>
                    <w:sz w:val="20"/>
                    <w:lang w:val="vi-VN"/>
                  </w:rPr>
                </w:rPrChange>
              </w:rPr>
              <w:t>Điện thoại:</w:t>
            </w:r>
            <w:r w:rsidRPr="002A7DB3">
              <w:rPr>
                <w:rFonts w:ascii="Arial" w:hAnsi="Arial"/>
                <w:sz w:val="32"/>
                <w:rPrChange w:id="22" w:author="BASICA-PC" w:date="2024-12-10T10:48:00Z">
                  <w:rPr>
                    <w:rFonts w:ascii="Arial" w:hAnsi="Arial"/>
                    <w:sz w:val="20"/>
                  </w:rPr>
                </w:rPrChange>
              </w:rPr>
              <w:t>........................</w:t>
            </w:r>
          </w:p>
          <w:p w:rsidR="002A7DB3" w:rsidRPr="002A7DB3" w:rsidRDefault="002A7DB3" w:rsidP="002A7DB3">
            <w:pPr>
              <w:shd w:val="clear" w:color="auto" w:fill="FFFFFF"/>
              <w:spacing w:before="120" w:after="120" w:line="234" w:lineRule="atLeast"/>
              <w:rPr>
                <w:rFonts w:ascii="Arial" w:hAnsi="Arial"/>
                <w:sz w:val="32"/>
                <w:rPrChange w:id="23" w:author="BASICA-PC" w:date="2024-12-10T10:48:00Z">
                  <w:rPr>
                    <w:rFonts w:ascii="Arial" w:hAnsi="Arial"/>
                    <w:sz w:val="20"/>
                  </w:rPr>
                </w:rPrChange>
              </w:rPr>
              <w:pPrChange w:id="24" w:author="BASICA-PC" w:date="2024-12-10T10:48:00Z">
                <w:pPr>
                  <w:shd w:val="clear" w:color="auto" w:fill="FFFFFF"/>
                  <w:spacing w:before="120" w:after="120" w:line="234" w:lineRule="atLeast"/>
                </w:pPr>
              </w:pPrChange>
            </w:pPr>
          </w:p>
          <w:p w:rsidR="002A7DB3" w:rsidRDefault="002A7DB3" w:rsidP="002A7DB3">
            <w:pPr>
              <w:shd w:val="clear" w:color="auto" w:fill="FFFFFF"/>
              <w:spacing w:before="120" w:after="120" w:line="234" w:lineRule="atLeast"/>
              <w:jc w:val="center"/>
              <w:rPr>
                <w:ins w:id="25" w:author="BASICA-PC" w:date="2024-12-10T10:48:00Z"/>
                <w:rFonts w:ascii="Arial" w:eastAsia="Times New Roman" w:hAnsi="Arial" w:cs="Arial"/>
                <w:b/>
                <w:bCs/>
                <w:sz w:val="24"/>
                <w:szCs w:val="20"/>
                <w:lang w:val="vi-VN"/>
              </w:rPr>
            </w:pPr>
          </w:p>
          <w:p w:rsidR="002A7DB3" w:rsidRDefault="002A7DB3" w:rsidP="002A7DB3">
            <w:pPr>
              <w:shd w:val="clear" w:color="auto" w:fill="FFFFFF"/>
              <w:spacing w:before="120" w:after="120" w:line="234" w:lineRule="atLeast"/>
              <w:jc w:val="center"/>
              <w:rPr>
                <w:ins w:id="26" w:author="BASICA-PC" w:date="2024-12-10T10:48:00Z"/>
                <w:rFonts w:ascii="Arial" w:eastAsia="Times New Roman" w:hAnsi="Arial" w:cs="Arial"/>
                <w:b/>
                <w:bCs/>
                <w:sz w:val="24"/>
                <w:szCs w:val="20"/>
                <w:lang w:val="vi-VN"/>
              </w:rPr>
            </w:pPr>
          </w:p>
          <w:p w:rsidR="002A7DB3" w:rsidRDefault="002A7DB3" w:rsidP="002A7DB3">
            <w:pPr>
              <w:shd w:val="clear" w:color="auto" w:fill="FFFFFF"/>
              <w:spacing w:before="120" w:after="120" w:line="234" w:lineRule="atLeast"/>
              <w:jc w:val="center"/>
              <w:rPr>
                <w:ins w:id="27" w:author="BASICA-PC" w:date="2024-12-10T10:48:00Z"/>
                <w:rFonts w:ascii="Arial" w:eastAsia="Times New Roman" w:hAnsi="Arial" w:cs="Arial"/>
                <w:b/>
                <w:bCs/>
                <w:sz w:val="24"/>
                <w:szCs w:val="20"/>
                <w:lang w:val="vi-VN"/>
              </w:rPr>
            </w:pPr>
          </w:p>
          <w:p w:rsidR="002A7DB3" w:rsidRPr="002A7DB3" w:rsidRDefault="002A7DB3" w:rsidP="002A7DB3">
            <w:pPr>
              <w:shd w:val="clear" w:color="auto" w:fill="FFFFFF"/>
              <w:spacing w:before="120" w:after="120" w:line="234" w:lineRule="atLeast"/>
              <w:jc w:val="center"/>
              <w:rPr>
                <w:ins w:id="28" w:author="BASICA-PC" w:date="2024-12-10T10:48:00Z"/>
                <w:rFonts w:ascii="Arial" w:eastAsia="Times New Roman" w:hAnsi="Arial" w:cs="Arial"/>
                <w:b/>
                <w:bCs/>
                <w:sz w:val="40"/>
                <w:szCs w:val="20"/>
                <w:lang w:val="vi-VN"/>
              </w:rPr>
            </w:pPr>
          </w:p>
          <w:p w:rsidR="002A7DB3" w:rsidRPr="002A7DB3" w:rsidRDefault="002A7DB3" w:rsidP="002A7DB3">
            <w:pPr>
              <w:shd w:val="clear" w:color="auto" w:fill="FFFFFF"/>
              <w:spacing w:before="120" w:after="120" w:line="234" w:lineRule="atLeast"/>
              <w:jc w:val="center"/>
              <w:rPr>
                <w:rFonts w:ascii="Arial" w:hAnsi="Arial"/>
                <w:b/>
                <w:sz w:val="40"/>
                <w:rPrChange w:id="29" w:author="BASICA-PC" w:date="2024-12-10T10:48:00Z">
                  <w:rPr>
                    <w:rFonts w:ascii="Arial" w:hAnsi="Arial"/>
                    <w:b/>
                    <w:sz w:val="20"/>
                  </w:rPr>
                </w:rPrChange>
              </w:rPr>
              <w:pPrChange w:id="30" w:author="BASICA-PC" w:date="2024-12-10T10:48:00Z">
                <w:pPr>
                  <w:shd w:val="clear" w:color="auto" w:fill="FFFFFF"/>
                  <w:spacing w:before="120" w:after="120" w:line="234" w:lineRule="atLeast"/>
                  <w:jc w:val="center"/>
                </w:pPr>
              </w:pPrChange>
            </w:pPr>
            <w:r w:rsidRPr="002A7DB3">
              <w:rPr>
                <w:rFonts w:ascii="Arial" w:hAnsi="Arial"/>
                <w:b/>
                <w:sz w:val="40"/>
                <w:lang w:val="vi-VN"/>
                <w:rPrChange w:id="31" w:author="BASICA-PC" w:date="2024-12-10T10:48:00Z">
                  <w:rPr>
                    <w:rFonts w:ascii="Arial" w:hAnsi="Arial"/>
                    <w:b/>
                    <w:sz w:val="20"/>
                    <w:lang w:val="vi-VN"/>
                  </w:rPr>
                </w:rPrChange>
              </w:rPr>
              <w:t>SỔ THEO DÕI XUẤT, NHẬP, TỒN KHO THUỐC GÂY NGHIỆN, THUỐC HƯỚNG THẦN, THUỐC TIỀN CHẤT, NGUYÊN LIỆU LÀM THUỐC LÀ DƯỢC CHẤT GÂY NGHIỆN, DƯỢC CHẤT HƯỚNG THẦN, TIỀN CHẤT DÙNG LÀM THUỐC, THUỐC PHÓNG XẠ</w:t>
            </w:r>
          </w:p>
          <w:p w:rsidR="002A7DB3" w:rsidRDefault="002A7DB3" w:rsidP="002A7DB3">
            <w:pPr>
              <w:shd w:val="clear" w:color="auto" w:fill="FFFFFF"/>
              <w:spacing w:before="120" w:after="120" w:line="234" w:lineRule="atLeast"/>
              <w:jc w:val="center"/>
              <w:rPr>
                <w:ins w:id="32" w:author="BASICA-PC" w:date="2024-12-10T10:48:00Z"/>
                <w:rFonts w:ascii="Arial" w:eastAsia="Times New Roman" w:hAnsi="Arial" w:cs="Arial"/>
                <w:b/>
                <w:bCs/>
                <w:i/>
                <w:iCs/>
                <w:sz w:val="24"/>
                <w:szCs w:val="20"/>
              </w:rPr>
            </w:pPr>
            <w:r w:rsidRPr="002A7DB3">
              <w:rPr>
                <w:rFonts w:ascii="Arial" w:hAnsi="Arial"/>
                <w:b/>
                <w:sz w:val="24"/>
                <w:rPrChange w:id="33" w:author="BASICA-PC" w:date="2024-12-10T10:48:00Z">
                  <w:rPr>
                    <w:rFonts w:ascii="Arial" w:hAnsi="Arial"/>
                    <w:b/>
                    <w:sz w:val="20"/>
                  </w:rPr>
                </w:rPrChange>
              </w:rPr>
              <w:br/>
            </w:r>
          </w:p>
          <w:p w:rsidR="002A7DB3" w:rsidRDefault="002A7DB3" w:rsidP="002A7DB3">
            <w:pPr>
              <w:shd w:val="clear" w:color="auto" w:fill="FFFFFF"/>
              <w:spacing w:before="120" w:after="120" w:line="234" w:lineRule="atLeast"/>
              <w:jc w:val="center"/>
              <w:rPr>
                <w:ins w:id="34" w:author="BASICA-PC" w:date="2024-12-10T10:48:00Z"/>
                <w:rFonts w:ascii="Arial" w:eastAsia="Times New Roman" w:hAnsi="Arial" w:cs="Arial"/>
                <w:b/>
                <w:bCs/>
                <w:i/>
                <w:iCs/>
                <w:sz w:val="24"/>
                <w:szCs w:val="20"/>
              </w:rPr>
            </w:pPr>
          </w:p>
          <w:p w:rsidR="002A7DB3" w:rsidRDefault="002A7DB3" w:rsidP="002A7DB3">
            <w:pPr>
              <w:shd w:val="clear" w:color="auto" w:fill="FFFFFF"/>
              <w:spacing w:before="120" w:after="120" w:line="234" w:lineRule="atLeast"/>
              <w:jc w:val="center"/>
              <w:rPr>
                <w:ins w:id="35" w:author="BASICA-PC" w:date="2024-12-10T10:48:00Z"/>
                <w:rFonts w:ascii="Arial" w:eastAsia="Times New Roman" w:hAnsi="Arial" w:cs="Arial"/>
                <w:b/>
                <w:bCs/>
                <w:i/>
                <w:iCs/>
                <w:sz w:val="24"/>
                <w:szCs w:val="20"/>
              </w:rPr>
            </w:pPr>
          </w:p>
          <w:p w:rsidR="002A7DB3" w:rsidRDefault="002A7DB3" w:rsidP="002A7DB3">
            <w:pPr>
              <w:shd w:val="clear" w:color="auto" w:fill="FFFFFF"/>
              <w:spacing w:before="120" w:after="120" w:line="234" w:lineRule="atLeast"/>
              <w:jc w:val="center"/>
              <w:rPr>
                <w:ins w:id="36" w:author="BASICA-PC" w:date="2024-12-10T10:48:00Z"/>
                <w:rFonts w:ascii="Arial" w:eastAsia="Times New Roman" w:hAnsi="Arial" w:cs="Arial"/>
                <w:b/>
                <w:bCs/>
                <w:i/>
                <w:iCs/>
                <w:sz w:val="24"/>
                <w:szCs w:val="20"/>
              </w:rPr>
            </w:pPr>
          </w:p>
          <w:p w:rsidR="002A7DB3" w:rsidRDefault="002A7DB3" w:rsidP="002A7DB3">
            <w:pPr>
              <w:shd w:val="clear" w:color="auto" w:fill="FFFFFF"/>
              <w:spacing w:before="120" w:after="120" w:line="234" w:lineRule="atLeast"/>
              <w:jc w:val="center"/>
              <w:rPr>
                <w:ins w:id="37" w:author="BASICA-PC" w:date="2024-12-10T10:48:00Z"/>
                <w:rFonts w:ascii="Arial" w:eastAsia="Times New Roman" w:hAnsi="Arial" w:cs="Arial"/>
                <w:b/>
                <w:bCs/>
                <w:i/>
                <w:iCs/>
                <w:sz w:val="24"/>
                <w:szCs w:val="20"/>
              </w:rPr>
            </w:pPr>
          </w:p>
          <w:p w:rsidR="002A7DB3" w:rsidRDefault="002A7DB3" w:rsidP="002A7DB3">
            <w:pPr>
              <w:shd w:val="clear" w:color="auto" w:fill="FFFFFF"/>
              <w:spacing w:before="120" w:after="120" w:line="234" w:lineRule="atLeast"/>
              <w:jc w:val="center"/>
              <w:rPr>
                <w:ins w:id="38" w:author="BASICA-PC" w:date="2024-12-10T10:48:00Z"/>
                <w:rFonts w:ascii="Arial" w:eastAsia="Times New Roman" w:hAnsi="Arial" w:cs="Arial"/>
                <w:b/>
                <w:bCs/>
                <w:i/>
                <w:iCs/>
                <w:sz w:val="24"/>
                <w:szCs w:val="20"/>
              </w:rPr>
            </w:pPr>
          </w:p>
          <w:p w:rsidR="002A7DB3" w:rsidRPr="002A7DB3" w:rsidRDefault="002A7DB3" w:rsidP="002A7DB3">
            <w:pPr>
              <w:shd w:val="clear" w:color="auto" w:fill="FFFFFF"/>
              <w:spacing w:before="120" w:after="120" w:line="234" w:lineRule="atLeast"/>
              <w:jc w:val="center"/>
              <w:rPr>
                <w:rFonts w:ascii="Arial" w:hAnsi="Arial"/>
                <w:color w:val="000000"/>
                <w:sz w:val="28"/>
                <w:rPrChange w:id="39" w:author="BASICA-PC" w:date="2024-12-10T10:48:00Z">
                  <w:rPr>
                    <w:rFonts w:ascii="Arial" w:hAnsi="Arial"/>
                    <w:color w:val="000000"/>
                    <w:sz w:val="18"/>
                  </w:rPr>
                </w:rPrChange>
              </w:rPr>
              <w:pPrChange w:id="40" w:author="BASICA-PC" w:date="2024-12-10T10:48:00Z">
                <w:pPr>
                  <w:shd w:val="clear" w:color="auto" w:fill="FFFFFF"/>
                  <w:spacing w:before="120" w:after="120" w:line="234" w:lineRule="atLeast"/>
                  <w:jc w:val="center"/>
                </w:pPr>
              </w:pPrChange>
            </w:pPr>
            <w:r w:rsidRPr="002A7DB3">
              <w:rPr>
                <w:rFonts w:ascii="Arial" w:hAnsi="Arial"/>
                <w:b/>
                <w:i/>
                <w:sz w:val="32"/>
                <w:rPrChange w:id="41" w:author="BASICA-PC" w:date="2024-12-10T10:48:00Z">
                  <w:rPr>
                    <w:rFonts w:ascii="Arial" w:hAnsi="Arial"/>
                    <w:b/>
                    <w:i/>
                    <w:sz w:val="20"/>
                  </w:rPr>
                </w:rPrChange>
              </w:rPr>
              <w:t>(</w:t>
            </w:r>
            <w:r w:rsidRPr="002A7DB3">
              <w:rPr>
                <w:rFonts w:ascii="Arial" w:hAnsi="Arial"/>
                <w:b/>
                <w:i/>
                <w:sz w:val="32"/>
                <w:lang w:val="vi-VN"/>
                <w:rPrChange w:id="42" w:author="BASICA-PC" w:date="2024-12-10T10:48:00Z">
                  <w:rPr>
                    <w:rFonts w:ascii="Arial" w:hAnsi="Arial"/>
                    <w:b/>
                    <w:i/>
                    <w:sz w:val="20"/>
                    <w:lang w:val="vi-VN"/>
                  </w:rPr>
                </w:rPrChange>
              </w:rPr>
              <w:t>Bắt đầu sử dụng từ.... đến</w:t>
            </w:r>
            <w:r w:rsidRPr="002A7DB3">
              <w:rPr>
                <w:rFonts w:ascii="Arial" w:hAnsi="Arial"/>
                <w:b/>
                <w:i/>
                <w:sz w:val="32"/>
                <w:rPrChange w:id="43" w:author="BASICA-PC" w:date="2024-12-10T10:48:00Z">
                  <w:rPr>
                    <w:rFonts w:ascii="Arial" w:hAnsi="Arial"/>
                    <w:b/>
                    <w:i/>
                    <w:sz w:val="20"/>
                  </w:rPr>
                </w:rPrChange>
              </w:rPr>
              <w:t>….</w:t>
            </w:r>
            <w:r w:rsidRPr="002A7DB3">
              <w:rPr>
                <w:rFonts w:ascii="Arial" w:hAnsi="Arial"/>
                <w:b/>
                <w:i/>
                <w:sz w:val="32"/>
                <w:lang w:val="vi-VN"/>
                <w:rPrChange w:id="44" w:author="BASICA-PC" w:date="2024-12-10T10:48:00Z">
                  <w:rPr>
                    <w:rFonts w:ascii="Arial" w:hAnsi="Arial"/>
                    <w:b/>
                    <w:i/>
                    <w:sz w:val="20"/>
                    <w:lang w:val="vi-VN"/>
                  </w:rPr>
                </w:rPrChange>
              </w:rPr>
              <w:t>.)</w:t>
            </w:r>
          </w:p>
          <w:p w:rsidR="002A7DB3" w:rsidRPr="00F91ABD" w:rsidRDefault="002A7DB3" w:rsidP="002A7DB3">
            <w:pPr>
              <w:shd w:val="clear" w:color="auto" w:fill="FFFFFF"/>
              <w:spacing w:before="120" w:after="120" w:line="234" w:lineRule="atLeast"/>
              <w:rPr>
                <w:rFonts w:ascii="Arial" w:eastAsia="Times New Roman" w:hAnsi="Arial" w:cs="Arial"/>
                <w:color w:val="000000"/>
                <w:sz w:val="18"/>
                <w:szCs w:val="18"/>
              </w:rPr>
              <w:pPrChange w:id="45" w:author="BASICA-PC" w:date="2024-12-10T10:48:00Z">
                <w:pPr>
                  <w:shd w:val="clear" w:color="auto" w:fill="FFFFFF"/>
                  <w:spacing w:before="120" w:after="120" w:line="234" w:lineRule="atLeast"/>
                </w:pPr>
              </w:pPrChange>
            </w:pPr>
          </w:p>
          <w:p w:rsidR="002A7DB3" w:rsidRDefault="002A7DB3" w:rsidP="002A7DB3">
            <w:pPr>
              <w:spacing w:line="234" w:lineRule="atLeast"/>
              <w:jc w:val="center"/>
              <w:rPr>
                <w:rFonts w:ascii="Arial" w:eastAsia="Times New Roman" w:hAnsi="Arial" w:cs="Arial"/>
                <w:color w:val="000000"/>
                <w:sz w:val="18"/>
                <w:szCs w:val="18"/>
              </w:rPr>
              <w:pPrChange w:id="46" w:author="BASICA-PC" w:date="2024-12-10T10:48:00Z">
                <w:pPr>
                  <w:spacing w:line="234" w:lineRule="atLeast"/>
                  <w:jc w:val="center"/>
                </w:pPr>
              </w:pPrChange>
            </w:pPr>
          </w:p>
        </w:tc>
      </w:tr>
    </w:tbl>
    <w:p w:rsidR="00F91ABD" w:rsidRPr="002A7DB3" w:rsidRDefault="00F91ABD" w:rsidP="00025CCD">
      <w:pPr>
        <w:shd w:val="clear" w:color="auto" w:fill="FFFFFF"/>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lastRenderedPageBreak/>
        <w:t>S</w:t>
      </w:r>
      <w:r w:rsidRPr="002A7DB3">
        <w:rPr>
          <w:rFonts w:ascii="Arial" w:eastAsia="Times New Roman" w:hAnsi="Arial" w:cs="Arial"/>
          <w:b/>
          <w:bCs/>
          <w:sz w:val="24"/>
          <w:szCs w:val="20"/>
        </w:rPr>
        <w:t>Ổ </w:t>
      </w:r>
      <w:r w:rsidRPr="002A7DB3">
        <w:rPr>
          <w:rFonts w:ascii="Arial" w:eastAsia="Times New Roman" w:hAnsi="Arial" w:cs="Arial"/>
          <w:b/>
          <w:bCs/>
          <w:sz w:val="24"/>
          <w:szCs w:val="20"/>
          <w:lang w:val="vi-VN"/>
        </w:rPr>
        <w:t>THEO DÕI XUẤT, NHẬP, TỒN KHO THUỐC GÂY NGHIỆN, TH</w:t>
      </w:r>
      <w:r w:rsidRPr="002A7DB3">
        <w:rPr>
          <w:rFonts w:ascii="Arial" w:eastAsia="Times New Roman" w:hAnsi="Arial" w:cs="Arial"/>
          <w:b/>
          <w:bCs/>
          <w:sz w:val="24"/>
          <w:szCs w:val="20"/>
        </w:rPr>
        <w:t>UỐ</w:t>
      </w:r>
      <w:r w:rsidRPr="002A7DB3">
        <w:rPr>
          <w:rFonts w:ascii="Arial" w:eastAsia="Times New Roman" w:hAnsi="Arial" w:cs="Arial"/>
          <w:b/>
          <w:bCs/>
          <w:sz w:val="24"/>
          <w:szCs w:val="20"/>
          <w:lang w:val="vi-VN"/>
        </w:rPr>
        <w:t>C HƯỚNG THẦN, TH</w:t>
      </w:r>
      <w:r w:rsidRPr="002A7DB3">
        <w:rPr>
          <w:rFonts w:ascii="Arial" w:eastAsia="Times New Roman" w:hAnsi="Arial" w:cs="Arial"/>
          <w:b/>
          <w:bCs/>
          <w:sz w:val="24"/>
          <w:szCs w:val="20"/>
        </w:rPr>
        <w:t>UỐ</w:t>
      </w:r>
      <w:r w:rsidRPr="002A7DB3">
        <w:rPr>
          <w:rFonts w:ascii="Arial" w:eastAsia="Times New Roman" w:hAnsi="Arial" w:cs="Arial"/>
          <w:b/>
          <w:bCs/>
          <w:sz w:val="24"/>
          <w:szCs w:val="20"/>
          <w:lang w:val="vi-VN"/>
        </w:rPr>
        <w:t>C TIỀN CHẤT, NGUYÊN LIỆU LÀM THUỐC LÀ DƯỢC CH</w:t>
      </w:r>
      <w:r w:rsidRPr="002A7DB3">
        <w:rPr>
          <w:rFonts w:ascii="Arial" w:eastAsia="Times New Roman" w:hAnsi="Arial" w:cs="Arial"/>
          <w:b/>
          <w:bCs/>
          <w:sz w:val="24"/>
          <w:szCs w:val="20"/>
        </w:rPr>
        <w:t>Ấ</w:t>
      </w:r>
      <w:r w:rsidRPr="002A7DB3">
        <w:rPr>
          <w:rFonts w:ascii="Arial" w:eastAsia="Times New Roman" w:hAnsi="Arial" w:cs="Arial"/>
          <w:b/>
          <w:bCs/>
          <w:sz w:val="24"/>
          <w:szCs w:val="20"/>
          <w:lang w:val="vi-VN"/>
        </w:rPr>
        <w:t>T GÂY NGHIỆN, DƯỢC CH</w:t>
      </w:r>
      <w:r w:rsidRPr="002A7DB3">
        <w:rPr>
          <w:rFonts w:ascii="Arial" w:eastAsia="Times New Roman" w:hAnsi="Arial" w:cs="Arial"/>
          <w:b/>
          <w:bCs/>
          <w:sz w:val="24"/>
          <w:szCs w:val="20"/>
        </w:rPr>
        <w:t>Ấ</w:t>
      </w:r>
      <w:r w:rsidRPr="002A7DB3">
        <w:rPr>
          <w:rFonts w:ascii="Arial" w:eastAsia="Times New Roman" w:hAnsi="Arial" w:cs="Arial"/>
          <w:b/>
          <w:bCs/>
          <w:sz w:val="24"/>
          <w:szCs w:val="20"/>
          <w:lang w:val="vi-VN"/>
        </w:rPr>
        <w:t>T HƯỚNG THẦN, TI</w:t>
      </w:r>
      <w:r w:rsidRPr="002A7DB3">
        <w:rPr>
          <w:rFonts w:ascii="Arial" w:eastAsia="Times New Roman" w:hAnsi="Arial" w:cs="Arial"/>
          <w:b/>
          <w:bCs/>
          <w:sz w:val="24"/>
          <w:szCs w:val="20"/>
        </w:rPr>
        <w:t>Ề</w:t>
      </w:r>
      <w:r w:rsidRPr="002A7DB3">
        <w:rPr>
          <w:rFonts w:ascii="Arial" w:eastAsia="Times New Roman" w:hAnsi="Arial" w:cs="Arial"/>
          <w:b/>
          <w:bCs/>
          <w:sz w:val="24"/>
          <w:szCs w:val="20"/>
          <w:lang w:val="vi-VN"/>
        </w:rPr>
        <w:t>N CHẤT DÙNG LÀM THUỐC,TH</w:t>
      </w:r>
      <w:r w:rsidRPr="002A7DB3">
        <w:rPr>
          <w:rFonts w:ascii="Arial" w:eastAsia="Times New Roman" w:hAnsi="Arial" w:cs="Arial"/>
          <w:b/>
          <w:bCs/>
          <w:sz w:val="24"/>
          <w:szCs w:val="20"/>
        </w:rPr>
        <w:t>UỐ</w:t>
      </w:r>
      <w:r w:rsidRPr="002A7DB3">
        <w:rPr>
          <w:rFonts w:ascii="Arial" w:eastAsia="Times New Roman" w:hAnsi="Arial" w:cs="Arial"/>
          <w:b/>
          <w:bCs/>
          <w:sz w:val="24"/>
          <w:szCs w:val="20"/>
          <w:lang w:val="vi-VN"/>
        </w:rPr>
        <w:t>C PHÓNG XẠ</w:t>
      </w:r>
    </w:p>
    <w:p w:rsidR="00F91ABD" w:rsidRPr="002A7DB3" w:rsidRDefault="00F91ABD" w:rsidP="00F91ABD">
      <w:pPr>
        <w:shd w:val="clear" w:color="auto" w:fill="FFFFFF"/>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Tên nguyên liệu/Tên thuốc, nồng độ/ hàm lượng: ..........................................................</w:t>
      </w:r>
    </w:p>
    <w:p w:rsidR="00F91ABD" w:rsidRPr="002A7DB3" w:rsidRDefault="00F91ABD" w:rsidP="00F91ABD">
      <w:pPr>
        <w:shd w:val="clear" w:color="auto" w:fill="FFFFFF"/>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Đơn vị tính: </w:t>
      </w:r>
      <w:r w:rsidRPr="002A7DB3">
        <w:rPr>
          <w:rFonts w:ascii="Arial" w:eastAsia="Times New Roman" w:hAnsi="Arial" w:cs="Arial"/>
          <w:sz w:val="24"/>
          <w:szCs w:val="20"/>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83"/>
        <w:gridCol w:w="2979"/>
        <w:gridCol w:w="1354"/>
        <w:gridCol w:w="1490"/>
        <w:gridCol w:w="1219"/>
        <w:gridCol w:w="1490"/>
        <w:gridCol w:w="1760"/>
        <w:gridCol w:w="1625"/>
        <w:tblGridChange w:id="47">
          <w:tblGrid>
            <w:gridCol w:w="1083"/>
            <w:gridCol w:w="2979"/>
            <w:gridCol w:w="1354"/>
            <w:gridCol w:w="1490"/>
            <w:gridCol w:w="1219"/>
            <w:gridCol w:w="1490"/>
            <w:gridCol w:w="1760"/>
            <w:gridCol w:w="1625"/>
          </w:tblGrid>
        </w:tblGridChange>
      </w:tblGrid>
      <w:tr w:rsidR="002A7DB3" w:rsidRPr="002A7DB3" w:rsidTr="00F91ABD">
        <w:trPr>
          <w:tblCellSpacing w:w="0" w:type="dxa"/>
        </w:trPr>
        <w:tc>
          <w:tcPr>
            <w:tcW w:w="40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Ngày tháng</w:t>
            </w:r>
          </w:p>
        </w:tc>
        <w:tc>
          <w:tcPr>
            <w:tcW w:w="1100" w:type="pct"/>
            <w:vMerge w:val="restart"/>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Nơi xuất, nhập</w:t>
            </w:r>
          </w:p>
        </w:tc>
        <w:tc>
          <w:tcPr>
            <w:tcW w:w="500" w:type="pct"/>
            <w:vMerge w:val="restart"/>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Số chứng từ xuất, nh</w:t>
            </w:r>
            <w:r w:rsidRPr="002A7DB3">
              <w:rPr>
                <w:rFonts w:ascii="Arial" w:eastAsia="Times New Roman" w:hAnsi="Arial" w:cs="Arial"/>
                <w:b/>
                <w:bCs/>
                <w:sz w:val="24"/>
                <w:szCs w:val="20"/>
              </w:rPr>
              <w:t>ậ</w:t>
            </w:r>
            <w:r w:rsidRPr="002A7DB3">
              <w:rPr>
                <w:rFonts w:ascii="Arial" w:eastAsia="Times New Roman" w:hAnsi="Arial" w:cs="Arial"/>
                <w:b/>
                <w:bCs/>
                <w:sz w:val="24"/>
                <w:szCs w:val="20"/>
                <w:lang w:val="vi-VN"/>
              </w:rPr>
              <w:t>p</w:t>
            </w:r>
          </w:p>
        </w:tc>
        <w:tc>
          <w:tcPr>
            <w:tcW w:w="1550" w:type="pct"/>
            <w:gridSpan w:val="3"/>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Số lượng</w:t>
            </w:r>
          </w:p>
        </w:tc>
        <w:tc>
          <w:tcPr>
            <w:tcW w:w="650" w:type="pct"/>
            <w:vMerge w:val="restart"/>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Số lô, hạn dùng</w:t>
            </w:r>
          </w:p>
        </w:tc>
        <w:tc>
          <w:tcPr>
            <w:tcW w:w="600" w:type="pct"/>
            <w:vMerge w:val="restart"/>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Ghi chú</w:t>
            </w:r>
          </w:p>
        </w:tc>
      </w:tr>
      <w:tr w:rsidR="002A7DB3" w:rsidRPr="002A7DB3" w:rsidTr="00F91ABD">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F91ABD" w:rsidRPr="002A7DB3" w:rsidRDefault="00F91ABD" w:rsidP="00F91ABD">
            <w:pPr>
              <w:spacing w:after="0" w:line="240" w:lineRule="auto"/>
              <w:rPr>
                <w:rFonts w:ascii="Arial" w:eastAsia="Times New Roman" w:hAnsi="Arial" w:cs="Arial"/>
                <w:color w:val="000000"/>
                <w:szCs w:val="18"/>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after="0" w:line="240" w:lineRule="auto"/>
              <w:rPr>
                <w:rFonts w:ascii="Arial" w:eastAsia="Times New Roman" w:hAnsi="Arial" w:cs="Arial"/>
                <w:color w:val="000000"/>
                <w:szCs w:val="18"/>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after="0" w:line="240" w:lineRule="auto"/>
              <w:rPr>
                <w:rFonts w:ascii="Arial" w:eastAsia="Times New Roman" w:hAnsi="Arial" w:cs="Arial"/>
                <w:color w:val="000000"/>
                <w:szCs w:val="18"/>
              </w:rPr>
            </w:pPr>
          </w:p>
        </w:tc>
        <w:tc>
          <w:tcPr>
            <w:tcW w:w="550" w:type="pct"/>
            <w:tcBorders>
              <w:top w:val="nil"/>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Nhập</w:t>
            </w:r>
          </w:p>
        </w:tc>
        <w:tc>
          <w:tcPr>
            <w:tcW w:w="450" w:type="pct"/>
            <w:tcBorders>
              <w:top w:val="nil"/>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Xuất</w:t>
            </w:r>
          </w:p>
        </w:tc>
        <w:tc>
          <w:tcPr>
            <w:tcW w:w="500" w:type="pct"/>
            <w:tcBorders>
              <w:top w:val="nil"/>
              <w:left w:val="nil"/>
              <w:bottom w:val="single" w:sz="8" w:space="0" w:color="auto"/>
              <w:right w:val="single" w:sz="8" w:space="0" w:color="auto"/>
            </w:tcBorders>
            <w:shd w:val="clear" w:color="auto" w:fill="FFFFFF"/>
            <w:vAlign w:val="center"/>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b/>
                <w:bCs/>
                <w:sz w:val="24"/>
                <w:szCs w:val="20"/>
                <w:lang w:val="vi-VN"/>
              </w:rPr>
              <w:t>Còn l</w:t>
            </w:r>
            <w:r w:rsidRPr="002A7DB3">
              <w:rPr>
                <w:rFonts w:ascii="Arial" w:eastAsia="Times New Roman" w:hAnsi="Arial" w:cs="Arial"/>
                <w:b/>
                <w:bCs/>
                <w:sz w:val="24"/>
                <w:szCs w:val="20"/>
              </w:rPr>
              <w:t>ạ</w:t>
            </w:r>
            <w:r w:rsidRPr="002A7DB3">
              <w:rPr>
                <w:rFonts w:ascii="Arial" w:eastAsia="Times New Roman" w:hAnsi="Arial" w:cs="Arial"/>
                <w:b/>
                <w:bCs/>
                <w:sz w:val="24"/>
                <w:szCs w:val="20"/>
                <w:lang w:val="vi-VN"/>
              </w:rPr>
              <w:t>i</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after="0" w:line="240" w:lineRule="auto"/>
              <w:rPr>
                <w:rFonts w:ascii="Arial" w:eastAsia="Times New Roman" w:hAnsi="Arial" w:cs="Arial"/>
                <w:color w:val="000000"/>
                <w:szCs w:val="18"/>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1ABD" w:rsidRPr="002A7DB3" w:rsidRDefault="00F91ABD" w:rsidP="00F91ABD">
            <w:pPr>
              <w:spacing w:after="0" w:line="240" w:lineRule="auto"/>
              <w:rPr>
                <w:rFonts w:ascii="Arial" w:eastAsia="Times New Roman" w:hAnsi="Arial" w:cs="Arial"/>
                <w:color w:val="000000"/>
                <w:szCs w:val="18"/>
              </w:rPr>
            </w:pPr>
          </w:p>
        </w:tc>
      </w:tr>
      <w:tr w:rsidR="002A7DB3" w:rsidRPr="002A7DB3" w:rsidTr="00F91ABD">
        <w:trPr>
          <w:tblCellSpacing w:w="0" w:type="dxa"/>
        </w:trPr>
        <w:tc>
          <w:tcPr>
            <w:tcW w:w="400" w:type="pct"/>
            <w:tcBorders>
              <w:top w:val="nil"/>
              <w:left w:val="single" w:sz="8" w:space="0" w:color="auto"/>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(1)</w:t>
            </w:r>
          </w:p>
        </w:tc>
        <w:tc>
          <w:tcPr>
            <w:tcW w:w="110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(2)</w:t>
            </w:r>
          </w:p>
        </w:tc>
        <w:tc>
          <w:tcPr>
            <w:tcW w:w="50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(3)</w:t>
            </w:r>
          </w:p>
        </w:tc>
        <w:tc>
          <w:tcPr>
            <w:tcW w:w="55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(4)</w:t>
            </w:r>
          </w:p>
        </w:tc>
        <w:tc>
          <w:tcPr>
            <w:tcW w:w="45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(5)</w:t>
            </w:r>
          </w:p>
        </w:tc>
        <w:tc>
          <w:tcPr>
            <w:tcW w:w="50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(6)</w:t>
            </w:r>
          </w:p>
        </w:tc>
        <w:tc>
          <w:tcPr>
            <w:tcW w:w="65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(7)</w:t>
            </w:r>
          </w:p>
        </w:tc>
        <w:tc>
          <w:tcPr>
            <w:tcW w:w="600" w:type="pct"/>
            <w:tcBorders>
              <w:top w:val="nil"/>
              <w:left w:val="nil"/>
              <w:bottom w:val="single" w:sz="8" w:space="0" w:color="auto"/>
              <w:right w:val="single" w:sz="8" w:space="0" w:color="auto"/>
            </w:tcBorders>
            <w:shd w:val="clear" w:color="auto" w:fill="FFFFFF"/>
            <w:hideMark/>
          </w:tcPr>
          <w:p w:rsidR="00F91ABD" w:rsidRPr="002A7DB3" w:rsidRDefault="00F91ABD" w:rsidP="00F91ABD">
            <w:pPr>
              <w:spacing w:before="120" w:after="120" w:line="234" w:lineRule="atLeast"/>
              <w:jc w:val="center"/>
              <w:rPr>
                <w:rFonts w:ascii="Arial" w:eastAsia="Times New Roman" w:hAnsi="Arial" w:cs="Arial"/>
                <w:color w:val="000000"/>
                <w:szCs w:val="18"/>
              </w:rPr>
            </w:pPr>
            <w:r w:rsidRPr="002A7DB3">
              <w:rPr>
                <w:rFonts w:ascii="Arial" w:eastAsia="Times New Roman" w:hAnsi="Arial" w:cs="Arial"/>
                <w:sz w:val="24"/>
                <w:szCs w:val="20"/>
                <w:lang w:val="vi-VN"/>
              </w:rPr>
              <w:t>(8)</w:t>
            </w: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110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50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55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45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50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65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c>
          <w:tcPr>
            <w:tcW w:w="600" w:type="pct"/>
            <w:tcBorders>
              <w:top w:val="nil"/>
              <w:left w:val="nil"/>
              <w:bottom w:val="nil"/>
              <w:right w:val="single" w:sz="8" w:space="0" w:color="auto"/>
            </w:tcBorders>
            <w:shd w:val="clear" w:color="auto" w:fill="FFFFFF"/>
            <w:hideMark/>
          </w:tcPr>
          <w:p w:rsidR="00F91ABD" w:rsidRPr="002A7DB3" w:rsidRDefault="00F91ABD" w:rsidP="00F91ABD">
            <w:pPr>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w:t>
            </w: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bookmarkStart w:id="48" w:name="_GoBack"/>
        <w:bookmarkEnd w:id="48"/>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2A7DB3">
        <w:trPr>
          <w:tblCellSpacing w:w="0" w:type="dxa"/>
        </w:trPr>
        <w:tc>
          <w:tcPr>
            <w:tcW w:w="400" w:type="pct"/>
            <w:tcBorders>
              <w:top w:val="nil"/>
              <w:left w:val="single" w:sz="8" w:space="0" w:color="auto"/>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nil"/>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r w:rsidR="002A7DB3" w:rsidRPr="002A7DB3" w:rsidTr="00F91ABD">
        <w:trPr>
          <w:tblCellSpacing w:w="0" w:type="dxa"/>
        </w:trPr>
        <w:tc>
          <w:tcPr>
            <w:tcW w:w="400" w:type="pct"/>
            <w:tcBorders>
              <w:top w:val="nil"/>
              <w:left w:val="single" w:sz="8" w:space="0" w:color="auto"/>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110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5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45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50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5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c>
          <w:tcPr>
            <w:tcW w:w="600" w:type="pct"/>
            <w:tcBorders>
              <w:top w:val="nil"/>
              <w:left w:val="nil"/>
              <w:bottom w:val="single" w:sz="8" w:space="0" w:color="auto"/>
              <w:right w:val="single" w:sz="8" w:space="0" w:color="auto"/>
            </w:tcBorders>
            <w:shd w:val="clear" w:color="auto" w:fill="FFFFFF"/>
          </w:tcPr>
          <w:p w:rsidR="002A7DB3" w:rsidRPr="002A7DB3" w:rsidRDefault="002A7DB3" w:rsidP="00F91ABD">
            <w:pPr>
              <w:spacing w:before="120" w:after="120" w:line="234" w:lineRule="atLeast"/>
              <w:rPr>
                <w:rFonts w:ascii="Arial" w:eastAsia="Times New Roman" w:hAnsi="Arial" w:cs="Arial"/>
                <w:sz w:val="24"/>
                <w:szCs w:val="20"/>
                <w:lang w:val="vi-VN"/>
              </w:rPr>
            </w:pPr>
          </w:p>
        </w:tc>
      </w:tr>
    </w:tbl>
    <w:p w:rsidR="00F91ABD" w:rsidRPr="002A7DB3" w:rsidRDefault="00F91ABD" w:rsidP="00F91ABD">
      <w:pPr>
        <w:shd w:val="clear" w:color="auto" w:fill="FFFFFF"/>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Sổ được đánh số trang từ 01 đến hết, và đóng dấu giáp lai</w:t>
      </w:r>
    </w:p>
    <w:p w:rsidR="00F91ABD" w:rsidRPr="002A7DB3" w:rsidRDefault="00F91ABD" w:rsidP="00F91ABD">
      <w:pPr>
        <w:shd w:val="clear" w:color="auto" w:fill="FFFFFF"/>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Mỗi thuốc phải dành một số trang riêng, số trang nhiều hay ít tùy loại thuốc xuất, nhập nhi</w:t>
      </w:r>
      <w:r w:rsidRPr="002A7DB3">
        <w:rPr>
          <w:rFonts w:ascii="Arial" w:eastAsia="Times New Roman" w:hAnsi="Arial" w:cs="Arial"/>
          <w:sz w:val="24"/>
          <w:szCs w:val="20"/>
        </w:rPr>
        <w:t>ề</w:t>
      </w:r>
      <w:r w:rsidRPr="002A7DB3">
        <w:rPr>
          <w:rFonts w:ascii="Arial" w:eastAsia="Times New Roman" w:hAnsi="Arial" w:cs="Arial"/>
          <w:sz w:val="24"/>
          <w:szCs w:val="20"/>
          <w:lang w:val="vi-VN"/>
        </w:rPr>
        <w:t>u hay ít.</w:t>
      </w:r>
    </w:p>
    <w:p w:rsidR="00F91ABD" w:rsidRPr="002A7DB3" w:rsidRDefault="00F91ABD" w:rsidP="00F91ABD">
      <w:pPr>
        <w:shd w:val="clear" w:color="auto" w:fill="FFFFFF"/>
        <w:spacing w:before="120" w:after="120" w:line="234" w:lineRule="atLeast"/>
        <w:rPr>
          <w:rFonts w:ascii="Arial" w:eastAsia="Times New Roman" w:hAnsi="Arial" w:cs="Arial"/>
          <w:color w:val="000000"/>
          <w:szCs w:val="18"/>
        </w:rPr>
      </w:pPr>
      <w:r w:rsidRPr="002A7DB3">
        <w:rPr>
          <w:rFonts w:ascii="Arial" w:eastAsia="Times New Roman" w:hAnsi="Arial" w:cs="Arial"/>
          <w:sz w:val="24"/>
          <w:szCs w:val="20"/>
          <w:lang w:val="vi-VN"/>
        </w:rPr>
        <w:t>* Đối với thuốc phóng xạ không c</w:t>
      </w:r>
      <w:r w:rsidRPr="002A7DB3">
        <w:rPr>
          <w:rFonts w:ascii="Arial" w:eastAsia="Times New Roman" w:hAnsi="Arial" w:cs="Arial"/>
          <w:sz w:val="24"/>
          <w:szCs w:val="20"/>
        </w:rPr>
        <w:t>ầ</w:t>
      </w:r>
      <w:r w:rsidRPr="002A7DB3">
        <w:rPr>
          <w:rFonts w:ascii="Arial" w:eastAsia="Times New Roman" w:hAnsi="Arial" w:cs="Arial"/>
          <w:sz w:val="24"/>
          <w:szCs w:val="20"/>
          <w:lang w:val="vi-VN"/>
        </w:rPr>
        <w:t>n ghi hạn dùng</w:t>
      </w:r>
    </w:p>
    <w:p w:rsidR="00F91ABD" w:rsidRPr="00F91ABD" w:rsidRDefault="00F91ABD" w:rsidP="00F91ABD">
      <w:pPr>
        <w:shd w:val="clear" w:color="auto" w:fill="FFFFFF"/>
        <w:spacing w:before="120" w:after="120" w:line="234" w:lineRule="atLeast"/>
        <w:jc w:val="center"/>
        <w:rPr>
          <w:rFonts w:ascii="Arial" w:eastAsia="Times New Roman" w:hAnsi="Arial" w:cs="Arial"/>
          <w:color w:val="000000"/>
          <w:sz w:val="18"/>
          <w:szCs w:val="18"/>
        </w:rPr>
      </w:pPr>
      <w:r w:rsidRPr="00F91ABD">
        <w:rPr>
          <w:rFonts w:ascii="Arial" w:eastAsia="Times New Roman" w:hAnsi="Arial" w:cs="Arial"/>
          <w:sz w:val="20"/>
          <w:szCs w:val="20"/>
        </w:rPr>
        <w:lastRenderedPageBreak/>
        <w:t> </w:t>
      </w:r>
    </w:p>
    <w:p w:rsidR="00BE5150" w:rsidRDefault="00BE5150"/>
    <w:sectPr w:rsidR="00BE5150" w:rsidSect="002A7DB3">
      <w:pgSz w:w="15840" w:h="12240" w:orient="landscape"/>
      <w:pgMar w:top="1440" w:right="1440" w:bottom="1440" w:left="1440" w:header="720" w:footer="720" w:gutter="0"/>
      <w:cols w:space="720"/>
      <w:docGrid w:linePitch="360"/>
      <w:sectPrChange w:id="49" w:author="BASICA-PC" w:date="2024-12-10T10:48:00Z">
        <w:sectPr w:rsidR="00BE5150" w:rsidSect="002A7DB3">
          <w:pgSz w:w="12240" w:h="15840" w:orient="portrait"/>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BD"/>
    <w:rsid w:val="00025CCD"/>
    <w:rsid w:val="002A7DB3"/>
    <w:rsid w:val="00BE5150"/>
    <w:rsid w:val="00F9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C126"/>
  <w15:docId w15:val="{1A5EBE18-E7B2-4411-B22D-B30E639A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A7DB3"/>
    <w:pPr>
      <w:spacing w:after="0" w:line="240" w:lineRule="auto"/>
    </w:pPr>
  </w:style>
  <w:style w:type="paragraph" w:styleId="BalloonText">
    <w:name w:val="Balloon Text"/>
    <w:basedOn w:val="Normal"/>
    <w:link w:val="BalloonTextChar"/>
    <w:uiPriority w:val="99"/>
    <w:semiHidden/>
    <w:unhideWhenUsed/>
    <w:rsid w:val="002A7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1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BASICA-PC</dc:creator>
  <cp:lastModifiedBy>Ly Trần</cp:lastModifiedBy>
  <cp:revision>2</cp:revision>
  <dcterms:created xsi:type="dcterms:W3CDTF">2019-06-29T04:54:00Z</dcterms:created>
  <dcterms:modified xsi:type="dcterms:W3CDTF">2024-12-10T03:51:00Z</dcterms:modified>
</cp:coreProperties>
</file>